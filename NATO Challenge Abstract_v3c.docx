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16C2" w14:textId="24294202" w:rsidR="001B4863" w:rsidRDefault="005B0CD4">
      <w:pPr>
        <w:rPr>
          <w:b/>
          <w:bCs/>
        </w:rPr>
      </w:pPr>
      <w:r w:rsidRPr="40FB0657">
        <w:rPr>
          <w:b/>
          <w:bCs/>
        </w:rPr>
        <w:t xml:space="preserve">Integrated Solution </w:t>
      </w:r>
      <w:r w:rsidR="6369CAF4" w:rsidRPr="40FB0657">
        <w:rPr>
          <w:b/>
          <w:bCs/>
        </w:rPr>
        <w:t xml:space="preserve">to Improve </w:t>
      </w:r>
      <w:r w:rsidRPr="40FB0657">
        <w:rPr>
          <w:b/>
          <w:bCs/>
        </w:rPr>
        <w:t xml:space="preserve">Reconstruction Resilience </w:t>
      </w:r>
      <w:r w:rsidR="19F9D4E8" w:rsidRPr="40FB0657">
        <w:rPr>
          <w:b/>
          <w:bCs/>
        </w:rPr>
        <w:t>Posture</w:t>
      </w:r>
    </w:p>
    <w:p w14:paraId="2A415F4D" w14:textId="6F2AB312" w:rsidR="005B0CD4" w:rsidRPr="005B0CD4" w:rsidRDefault="005B0CD4">
      <w:pPr>
        <w:rPr>
          <w:b/>
          <w:bCs/>
        </w:rPr>
      </w:pPr>
      <w:r>
        <w:rPr>
          <w:b/>
          <w:bCs/>
        </w:rPr>
        <w:t>Submitted by: John Carrola and Veronica Davila, Booz Allen Hamilton</w:t>
      </w:r>
    </w:p>
    <w:p w14:paraId="1B1C170E" w14:textId="6471B230" w:rsidR="005B0CD4" w:rsidRPr="005B0CD4" w:rsidRDefault="005B0CD4">
      <w:pPr>
        <w:rPr>
          <w:b/>
          <w:bCs/>
        </w:rPr>
      </w:pPr>
      <w:r w:rsidRPr="005B0CD4">
        <w:rPr>
          <w:b/>
          <w:bCs/>
        </w:rPr>
        <w:t>Introduction</w:t>
      </w:r>
    </w:p>
    <w:p w14:paraId="0AF1966D" w14:textId="12047140" w:rsidR="005B0CD4" w:rsidRDefault="005B0CD4" w:rsidP="005B0CD4">
      <w:r>
        <w:t xml:space="preserve">The </w:t>
      </w:r>
      <w:proofErr w:type="spellStart"/>
      <w:r>
        <w:t>Yavoriv</w:t>
      </w:r>
      <w:proofErr w:type="spellEnd"/>
      <w:r>
        <w:t xml:space="preserve"> International Centre for Peacekeeping and Security is a 150 sq mi facility in Western Ukraine that was heavily damaged by Russian forces in March of 2022. For over 3 decades, the Centre was used as a training facility for soldiers from the United States, Britain, Canada, Poland, Latvia, and other Western allies. As an integral strategic hub for the peacekeeping mission in the EU, the Centre’s resilience to withstand further attacks or disruption and maintain readiness is a key focus area during the Planning phase of Reconstruction. </w:t>
      </w:r>
    </w:p>
    <w:p w14:paraId="78CDD9B0" w14:textId="40530FE6" w:rsidR="005B0CD4" w:rsidRDefault="005B0CD4">
      <w:r>
        <w:t xml:space="preserve">Our solution answers the question: how can we improve our resilience posture through pre- and post-mitigation strategies? </w:t>
      </w:r>
    </w:p>
    <w:p w14:paraId="0AD3537C" w14:textId="16DD3367" w:rsidR="005B0CD4" w:rsidRDefault="005B0CD4">
      <w:pPr>
        <w:rPr>
          <w:ins w:id="0" w:author="Carrola, John [USA]" w:date="2022-09-18T13:36:00Z"/>
          <w:b/>
          <w:bCs/>
        </w:rPr>
      </w:pPr>
      <w:r w:rsidRPr="005B0CD4">
        <w:rPr>
          <w:b/>
          <w:bCs/>
        </w:rPr>
        <w:t>Solution</w:t>
      </w:r>
    </w:p>
    <w:p w14:paraId="21F207D9" w14:textId="4B584B4F" w:rsidR="00FD6DC2" w:rsidRDefault="00395054">
      <w:pPr>
        <w:rPr>
          <w:b/>
          <w:bCs/>
        </w:rPr>
      </w:pPr>
      <w:ins w:id="1" w:author="Carrola, John [USA]" w:date="2022-09-18T15:10:00Z">
        <w:r>
          <w:rPr>
            <w:b/>
            <w:bCs/>
          </w:rPr>
          <w:t>C</w:t>
        </w:r>
      </w:ins>
      <w:ins w:id="2" w:author="Carrola, John [USA]" w:date="2022-09-18T13:35:00Z">
        <w:r w:rsidR="00FD6DC2" w:rsidRPr="00FD6DC2">
          <w:rPr>
            <w:b/>
            <w:bCs/>
          </w:rPr>
          <w:t xml:space="preserve">ommon </w:t>
        </w:r>
      </w:ins>
      <w:ins w:id="3" w:author="Carrola, John [USA]" w:date="2022-09-18T15:10:00Z">
        <w:r>
          <w:rPr>
            <w:b/>
            <w:bCs/>
          </w:rPr>
          <w:t>Data M</w:t>
        </w:r>
        <w:r w:rsidRPr="00FD6DC2">
          <w:rPr>
            <w:b/>
            <w:bCs/>
          </w:rPr>
          <w:t>anagement</w:t>
        </w:r>
      </w:ins>
    </w:p>
    <w:p w14:paraId="50325416" w14:textId="2B8FAAC0" w:rsidR="005B0CD4" w:rsidRDefault="005B0CD4" w:rsidP="005B0CD4">
      <w:pPr>
        <w:rPr>
          <w:ins w:id="4" w:author="Carrola, John [USA]" w:date="2022-09-18T13:36:00Z"/>
        </w:rPr>
      </w:pPr>
      <w:r>
        <w:t>The Applied Technology for Lightning Analysis and Studies (ATLAS) consolidates data points in a manner to facilitate tabular</w:t>
      </w:r>
      <w:ins w:id="5" w:author="Carrola, John [USA]" w:date="2022-09-18T13:29:00Z">
        <w:r w:rsidR="00FD6DC2">
          <w:t>, imagery</w:t>
        </w:r>
      </w:ins>
      <w:r>
        <w:t xml:space="preserve"> and geospatial analytics required to evaluate installations. Data points are collected at every installation capability to include airspace, ranges, and training assets; encroachment and environmental factors; airfield and runway specifications; utility conditions; developable land; and base operating support</w:t>
      </w:r>
      <w:r w:rsidR="00EC1A2A">
        <w:t xml:space="preserve"> (maintenance </w:t>
      </w:r>
      <w:r w:rsidR="007660DE">
        <w:t xml:space="preserve">and medical facilities, fuel and energy </w:t>
      </w:r>
      <w:r w:rsidR="4837A56F">
        <w:t>storage</w:t>
      </w:r>
      <w:r w:rsidR="007660DE">
        <w:t xml:space="preserve">, </w:t>
      </w:r>
      <w:r w:rsidR="00275646">
        <w:t>logistics depots)</w:t>
      </w:r>
      <w:r>
        <w:t xml:space="preserve"> to </w:t>
      </w:r>
      <w:ins w:id="6" w:author="Carrola, John [USA]" w:date="2022-09-18T13:33:00Z">
        <w:r w:rsidR="00FD6DC2">
          <w:t xml:space="preserve">model </w:t>
        </w:r>
      </w:ins>
      <w:r>
        <w:t xml:space="preserve">an accurate site picture of installation </w:t>
      </w:r>
      <w:ins w:id="7" w:author="Carrola, John [USA]" w:date="2022-09-18T13:33:00Z">
        <w:r w:rsidR="00FD6DC2">
          <w:t>functions and services</w:t>
        </w:r>
      </w:ins>
      <w:r>
        <w:t xml:space="preserve">. The tool then performs an expedited and automated analysis ingesting all key data points selected to </w:t>
      </w:r>
      <w:r w:rsidRPr="00395054">
        <w:t xml:space="preserve">provide </w:t>
      </w:r>
      <w:ins w:id="8" w:author="Carrola, John [USA]" w:date="2022-09-18T13:32:00Z">
        <w:r w:rsidR="00FD6DC2">
          <w:t xml:space="preserve">the </w:t>
        </w:r>
      </w:ins>
      <w:r>
        <w:t>total facility and land allocation</w:t>
      </w:r>
      <w:ins w:id="9" w:author="Carrola, John [USA]" w:date="2022-09-18T13:34:00Z">
        <w:r w:rsidR="00FD6DC2">
          <w:t xml:space="preserve"> capacity and capabilities,</w:t>
        </w:r>
      </w:ins>
      <w:ins w:id="10" w:author="Carrola, John [USA]" w:date="2022-09-18T13:32:00Z">
        <w:r w:rsidR="00FD6DC2">
          <w:t xml:space="preserve"> relevant </w:t>
        </w:r>
      </w:ins>
      <w:r>
        <w:t xml:space="preserve">to mission requirements. </w:t>
      </w:r>
    </w:p>
    <w:p w14:paraId="1EC21646" w14:textId="74B87A78" w:rsidR="00FD6DC2" w:rsidDel="00FD6DC2" w:rsidRDefault="00FD6DC2" w:rsidP="005B0CD4">
      <w:pPr>
        <w:rPr>
          <w:del w:id="11" w:author="Carrola, John [USA]" w:date="2022-09-18T13:36:00Z"/>
        </w:rPr>
      </w:pPr>
    </w:p>
    <w:p w14:paraId="33649304" w14:textId="7A86D288" w:rsidR="00FD6DC2" w:rsidRPr="00FD6DC2" w:rsidRDefault="00FD6DC2" w:rsidP="005B0CD4">
      <w:pPr>
        <w:rPr>
          <w:ins w:id="12" w:author="Carrola, John [USA]" w:date="2022-09-18T13:36:00Z"/>
          <w:b/>
          <w:bCs/>
          <w:rPrChange w:id="13" w:author="Carrola, John [USA]" w:date="2022-09-18T13:36:00Z">
            <w:rPr>
              <w:ins w:id="14" w:author="Carrola, John [USA]" w:date="2022-09-18T13:36:00Z"/>
            </w:rPr>
          </w:rPrChange>
        </w:rPr>
      </w:pPr>
      <w:ins w:id="15" w:author="Carrola, John [USA]" w:date="2022-09-18T13:36:00Z">
        <w:r w:rsidRPr="00FD6DC2">
          <w:rPr>
            <w:b/>
            <w:bCs/>
            <w:rPrChange w:id="16" w:author="Carrola, John [USA]" w:date="2022-09-18T13:36:00Z">
              <w:rPr/>
            </w:rPrChange>
          </w:rPr>
          <w:t>Integration with Operations</w:t>
        </w:r>
      </w:ins>
      <w:ins w:id="17" w:author="Carrola, John [USA]" w:date="2022-09-18T15:11:00Z">
        <w:r w:rsidR="00395054">
          <w:rPr>
            <w:b/>
            <w:bCs/>
          </w:rPr>
          <w:t>,</w:t>
        </w:r>
      </w:ins>
      <w:ins w:id="18" w:author="Carrola, John [USA]" w:date="2022-09-18T13:36:00Z">
        <w:r w:rsidRPr="00FD6DC2">
          <w:rPr>
            <w:b/>
            <w:bCs/>
            <w:rPrChange w:id="19" w:author="Carrola, John [USA]" w:date="2022-09-18T13:36:00Z">
              <w:rPr/>
            </w:rPrChange>
          </w:rPr>
          <w:t xml:space="preserve"> Logistics</w:t>
        </w:r>
      </w:ins>
      <w:ins w:id="20" w:author="Carrola, John [USA]" w:date="2022-09-18T15:11:00Z">
        <w:r w:rsidR="00395054">
          <w:rPr>
            <w:b/>
            <w:bCs/>
          </w:rPr>
          <w:t>,</w:t>
        </w:r>
      </w:ins>
      <w:ins w:id="21" w:author="Carrola, John [USA]" w:date="2022-09-18T13:36:00Z">
        <w:r w:rsidRPr="00FD6DC2">
          <w:rPr>
            <w:b/>
            <w:bCs/>
            <w:rPrChange w:id="22" w:author="Carrola, John [USA]" w:date="2022-09-18T13:36:00Z">
              <w:rPr/>
            </w:rPrChange>
          </w:rPr>
          <w:t xml:space="preserve"> Chain Management</w:t>
        </w:r>
      </w:ins>
    </w:p>
    <w:p w14:paraId="20BFA5AD" w14:textId="4794CB66" w:rsidR="005B0CD4" w:rsidRPr="005B0CD4" w:rsidRDefault="005B0CD4" w:rsidP="005B0CD4">
      <w:r>
        <w:t>Our maturity approach, or Digital Twin, builds upon the results of the ATLAS program to create a virtual representation of the proposed environment to provide you with a smart, secure, and data driven integrated picture of your entire</w:t>
      </w:r>
      <w:r w:rsidR="00592FA6">
        <w:t xml:space="preserve"> installation</w:t>
      </w:r>
      <w:r>
        <w:t xml:space="preserve"> </w:t>
      </w:r>
      <w:ins w:id="23" w:author="Carrola, John [USA]" w:date="2022-09-18T13:09:00Z">
        <w:r w:rsidR="000C2E53" w:rsidRPr="000C2E53">
          <w:rPr>
            <w:highlight w:val="yellow"/>
            <w:rPrChange w:id="24" w:author="Carrola, John [USA]" w:date="2022-09-18T13:09:00Z">
              <w:rPr/>
            </w:rPrChange>
          </w:rPr>
          <w:t>and information</w:t>
        </w:r>
        <w:r w:rsidR="000C2E53">
          <w:t xml:space="preserve"> </w:t>
        </w:r>
      </w:ins>
      <w:r>
        <w:t xml:space="preserve">landscape. The output of ingested data is a replication </w:t>
      </w:r>
      <w:r w:rsidRPr="000C2E53">
        <w:rPr>
          <w:highlight w:val="yellow"/>
          <w:rPrChange w:id="25" w:author="Carrola, John [USA]" w:date="2022-09-18T13:11:00Z">
            <w:rPr/>
          </w:rPrChange>
        </w:rPr>
        <w:t xml:space="preserve">of </w:t>
      </w:r>
      <w:ins w:id="26" w:author="Carrola, John [USA]" w:date="2022-09-18T13:11:00Z">
        <w:r w:rsidR="000C2E53" w:rsidRPr="000C2E53">
          <w:rPr>
            <w:highlight w:val="yellow"/>
            <w:rPrChange w:id="27" w:author="Carrola, John [USA]" w:date="2022-09-18T13:11:00Z">
              <w:rPr/>
            </w:rPrChange>
          </w:rPr>
          <w:t>the functions and services</w:t>
        </w:r>
        <w:r w:rsidR="000C2E53">
          <w:t xml:space="preserve"> for the </w:t>
        </w:r>
      </w:ins>
      <w:r>
        <w:t>objects, facilities, processes, or systems that are directly connected (twinned) to their counterparts</w:t>
      </w:r>
      <w:ins w:id="28" w:author="Carrola, John [USA]" w:date="2022-09-18T13:13:00Z">
        <w:r w:rsidR="000C2E53">
          <w:t xml:space="preserve"> (i.e., physical/conceptual)</w:t>
        </w:r>
      </w:ins>
      <w:r>
        <w:t xml:space="preserve"> through data and information feeds</w:t>
      </w:r>
      <w:del w:id="29" w:author="Carrola, John [USA]" w:date="2022-09-18T13:14:00Z">
        <w:r w:rsidDel="000C2E53">
          <w:delText xml:space="preserve">, </w:delText>
        </w:r>
      </w:del>
      <w:ins w:id="30" w:author="Carrola, John [USA]" w:date="2022-09-18T13:14:00Z">
        <w:r w:rsidR="000C2E53">
          <w:t>. Th</w:t>
        </w:r>
      </w:ins>
      <w:ins w:id="31" w:author="Carrola, John [USA]" w:date="2022-09-18T14:40:00Z">
        <w:r w:rsidR="00D63596">
          <w:t xml:space="preserve">e data fusion </w:t>
        </w:r>
      </w:ins>
      <w:ins w:id="32" w:author="Carrola, John [USA]" w:date="2022-09-18T14:41:00Z">
        <w:r w:rsidR="00D63596">
          <w:t>processes for</w:t>
        </w:r>
      </w:ins>
      <w:ins w:id="33" w:author="Carrola, John [USA]" w:date="2022-09-18T14:40:00Z">
        <w:r w:rsidR="00D63596">
          <w:t xml:space="preserve"> a Di</w:t>
        </w:r>
      </w:ins>
      <w:ins w:id="34" w:author="Carrola, John [USA]" w:date="2022-09-18T14:41:00Z">
        <w:r w:rsidR="00D63596">
          <w:t>gital Twin</w:t>
        </w:r>
      </w:ins>
      <w:ins w:id="35" w:author="Carrola, John [USA]" w:date="2022-09-18T14:18:00Z">
        <w:r w:rsidR="002A7CA6">
          <w:t xml:space="preserve"> captures </w:t>
        </w:r>
      </w:ins>
      <w:ins w:id="36" w:author="Carrola, John [USA]" w:date="2022-09-18T14:20:00Z">
        <w:r w:rsidR="002A7CA6">
          <w:t xml:space="preserve">the </w:t>
        </w:r>
      </w:ins>
      <w:ins w:id="37" w:author="Carrola, John [USA]" w:date="2022-09-18T14:17:00Z">
        <w:r w:rsidR="002A7CA6">
          <w:t>i</w:t>
        </w:r>
        <w:r w:rsidR="002A7CA6" w:rsidRPr="002A7CA6">
          <w:t xml:space="preserve">nteractions among relationships </w:t>
        </w:r>
        <w:r w:rsidR="002A7CA6">
          <w:t>between the system’s functions and services</w:t>
        </w:r>
      </w:ins>
      <w:ins w:id="38" w:author="Carrola, John [USA]" w:date="2022-09-18T14:43:00Z">
        <w:r w:rsidR="00D63596">
          <w:t xml:space="preserve">, </w:t>
        </w:r>
      </w:ins>
      <w:ins w:id="39" w:author="Carrola, John [USA]" w:date="2022-09-18T14:19:00Z">
        <w:r w:rsidR="002A7CA6">
          <w:t xml:space="preserve">modeling </w:t>
        </w:r>
      </w:ins>
      <w:ins w:id="40" w:author="Carrola, John [USA]" w:date="2022-09-18T14:43:00Z">
        <w:r w:rsidR="00D63596">
          <w:t xml:space="preserve">even </w:t>
        </w:r>
      </w:ins>
      <w:ins w:id="41" w:author="Carrola, John [USA]" w:date="2022-09-18T14:19:00Z">
        <w:r w:rsidR="002A7CA6">
          <w:t>the</w:t>
        </w:r>
      </w:ins>
      <w:ins w:id="42" w:author="Carrola, John [USA]" w:date="2022-09-18T14:17:00Z">
        <w:r w:rsidR="002A7CA6" w:rsidRPr="002A7CA6">
          <w:t xml:space="preserve"> subtle, system-level </w:t>
        </w:r>
      </w:ins>
      <w:ins w:id="43" w:author="Carrola, John [USA]" w:date="2022-09-18T14:19:00Z">
        <w:r w:rsidR="002A7CA6">
          <w:t>gaps.</w:t>
        </w:r>
      </w:ins>
      <w:ins w:id="44" w:author="Carrola, John [USA]" w:date="2022-09-18T14:20:00Z">
        <w:r w:rsidR="002A7CA6">
          <w:t xml:space="preserve"> This allows</w:t>
        </w:r>
      </w:ins>
      <w:r>
        <w:t xml:space="preserve"> decision-makers to </w:t>
      </w:r>
      <w:ins w:id="45" w:author="Carrola, John [USA]" w:date="2022-09-18T13:14:00Z">
        <w:r w:rsidR="000C2E53">
          <w:t xml:space="preserve">digitally </w:t>
        </w:r>
      </w:ins>
      <w:r>
        <w:t xml:space="preserve">simulate planning decisions or “what if” scenarios </w:t>
      </w:r>
      <w:ins w:id="46" w:author="Carrola, John [USA]" w:date="2022-09-18T13:15:00Z">
        <w:r w:rsidR="000C2E53">
          <w:t>of dynamic functions and services</w:t>
        </w:r>
      </w:ins>
      <w:r>
        <w:t xml:space="preserve">, identifying risks prior to execution. As the Digital Twin moves across the </w:t>
      </w:r>
      <w:commentRangeStart w:id="47"/>
      <w:r>
        <w:t>maturity spectrum</w:t>
      </w:r>
      <w:commentRangeEnd w:id="47"/>
      <w:r w:rsidR="000C2E53">
        <w:rPr>
          <w:rStyle w:val="CommentReference"/>
        </w:rPr>
        <w:commentReference w:id="47"/>
      </w:r>
      <w:r>
        <w:t xml:space="preserve">, it increases fidelity of data, confidence in accuracy of model simulations, and range of possible scenario planning. This enables better insights that drive value through improved </w:t>
      </w:r>
      <w:r w:rsidR="58CE9165">
        <w:t xml:space="preserve">operational </w:t>
      </w:r>
      <w:r>
        <w:t xml:space="preserve">performance, decreased risk, and more informed decision making.  Not only does this enable a holistic approach to collaborative planning, but it increases the speed of recovery times during or after a disaster or attack. </w:t>
      </w:r>
    </w:p>
    <w:p w14:paraId="1C394AEA" w14:textId="643F324C" w:rsidR="005B0CD4" w:rsidRDefault="005B0CD4" w:rsidP="40FB0657">
      <w:pPr>
        <w:rPr>
          <w:ins w:id="48" w:author="Carrola, John [USA]" w:date="2022-09-18T13:37:00Z"/>
        </w:rPr>
      </w:pPr>
      <w:r>
        <w:t xml:space="preserve">The solution develops and tests technologies such as anomaly </w:t>
      </w:r>
      <w:ins w:id="49" w:author="Carrola, John [USA]" w:date="2022-09-18T13:16:00Z">
        <w:r w:rsidR="000C2E53">
          <w:t xml:space="preserve">detection </w:t>
        </w:r>
      </w:ins>
      <w:r>
        <w:t xml:space="preserve">algorithms, sensors, and tactics, techniques, and procedures (TTP) using real-time contextual data to improve capability development and rapid deployment of emerging technologies to meet the challenges of a rapidly evolving threat landscape. This integrated solution reduces reconstruction timelines during the construction phase and </w:t>
      </w:r>
      <w:r>
        <w:lastRenderedPageBreak/>
        <w:t xml:space="preserve">allows stakeholders to remain informed with </w:t>
      </w:r>
      <w:ins w:id="50" w:author="Carrola, John [USA]" w:date="2022-09-18T13:17:00Z">
        <w:r w:rsidR="000C2E53">
          <w:t xml:space="preserve">a </w:t>
        </w:r>
      </w:ins>
      <w:r>
        <w:t>real-time response to prioritized flows of critical information as a form of pre-and post-mitigation strategies before, during, and after an event. This allows the decision makers to meet the challenges of hazard identification and provide effective force protection</w:t>
      </w:r>
      <w:r w:rsidR="5A8159C8">
        <w:t xml:space="preserve"> by using</w:t>
      </w:r>
      <w:r w:rsidR="25261A15">
        <w:t xml:space="preserve"> real-world data to create a common operating picture </w:t>
      </w:r>
      <w:r w:rsidR="2D130D9E">
        <w:t>through</w:t>
      </w:r>
      <w:r w:rsidR="25261A15">
        <w:t xml:space="preserve"> a system of improved resilience.</w:t>
      </w:r>
      <w:r>
        <w:t xml:space="preserve"> </w:t>
      </w:r>
    </w:p>
    <w:p w14:paraId="34EE262C" w14:textId="4F32CBC9" w:rsidR="00FD6DC2" w:rsidRDefault="00FD6DC2" w:rsidP="40FB0657">
      <w:pPr>
        <w:rPr>
          <w:ins w:id="51" w:author="Carrola, John [USA]" w:date="2022-09-18T13:37:00Z"/>
          <w:b/>
          <w:bCs/>
        </w:rPr>
      </w:pPr>
      <w:ins w:id="52" w:author="Carrola, John [USA]" w:date="2022-09-18T13:37:00Z">
        <w:r w:rsidRPr="00FD6DC2">
          <w:rPr>
            <w:b/>
            <w:bCs/>
            <w:rPrChange w:id="53" w:author="Carrola, John [USA]" w:date="2022-09-18T13:37:00Z">
              <w:rPr/>
            </w:rPrChange>
          </w:rPr>
          <w:t>Scalable data models</w:t>
        </w:r>
      </w:ins>
      <w:ins w:id="54" w:author="Carrola, John [USA]" w:date="2022-09-18T15:11:00Z">
        <w:r w:rsidR="00395054">
          <w:rPr>
            <w:b/>
            <w:bCs/>
          </w:rPr>
          <w:t>,</w:t>
        </w:r>
      </w:ins>
      <w:ins w:id="55" w:author="Carrola, John [USA]" w:date="2022-09-18T13:37:00Z">
        <w:r w:rsidRPr="00FD6DC2">
          <w:rPr>
            <w:b/>
            <w:bCs/>
            <w:rPrChange w:id="56" w:author="Carrola, John [USA]" w:date="2022-09-18T13:37:00Z">
              <w:rPr/>
            </w:rPrChange>
          </w:rPr>
          <w:t xml:space="preserve"> </w:t>
        </w:r>
      </w:ins>
      <w:ins w:id="57" w:author="Carrola, John [USA]" w:date="2022-09-18T15:11:00Z">
        <w:r w:rsidR="00395054">
          <w:rPr>
            <w:b/>
            <w:bCs/>
          </w:rPr>
          <w:t>I</w:t>
        </w:r>
      </w:ins>
      <w:ins w:id="58" w:author="Carrola, John [USA]" w:date="2022-09-18T13:37:00Z">
        <w:r w:rsidRPr="00FD6DC2">
          <w:rPr>
            <w:b/>
            <w:bCs/>
            <w:rPrChange w:id="59" w:author="Carrola, John [USA]" w:date="2022-09-18T13:37:00Z">
              <w:rPr/>
            </w:rPrChange>
          </w:rPr>
          <w:t xml:space="preserve">nteractive </w:t>
        </w:r>
      </w:ins>
      <w:ins w:id="60" w:author="Carrola, John [USA]" w:date="2022-09-18T15:11:00Z">
        <w:r w:rsidR="00395054">
          <w:rPr>
            <w:b/>
            <w:bCs/>
          </w:rPr>
          <w:t>D</w:t>
        </w:r>
      </w:ins>
      <w:ins w:id="61" w:author="Carrola, John [USA]" w:date="2022-09-18T13:37:00Z">
        <w:r w:rsidRPr="00FD6DC2">
          <w:rPr>
            <w:b/>
            <w:bCs/>
            <w:rPrChange w:id="62" w:author="Carrola, John [USA]" w:date="2022-09-18T13:37:00Z">
              <w:rPr/>
            </w:rPrChange>
          </w:rPr>
          <w:t xml:space="preserve">ashboards and </w:t>
        </w:r>
      </w:ins>
      <w:ins w:id="63" w:author="Carrola, John [USA]" w:date="2022-09-18T15:11:00Z">
        <w:r w:rsidR="00395054">
          <w:rPr>
            <w:b/>
            <w:bCs/>
          </w:rPr>
          <w:t>P</w:t>
        </w:r>
      </w:ins>
      <w:ins w:id="64" w:author="Carrola, John [USA]" w:date="2022-09-18T13:37:00Z">
        <w:r w:rsidRPr="00FD6DC2">
          <w:rPr>
            <w:b/>
            <w:bCs/>
            <w:rPrChange w:id="65" w:author="Carrola, John [USA]" w:date="2022-09-18T13:37:00Z">
              <w:rPr/>
            </w:rPrChange>
          </w:rPr>
          <w:t xml:space="preserve">redictive </w:t>
        </w:r>
      </w:ins>
      <w:ins w:id="66" w:author="Carrola, John [USA]" w:date="2022-09-18T15:11:00Z">
        <w:r w:rsidR="00395054">
          <w:rPr>
            <w:b/>
            <w:bCs/>
          </w:rPr>
          <w:t>A</w:t>
        </w:r>
      </w:ins>
      <w:ins w:id="67" w:author="Carrola, John [USA]" w:date="2022-09-18T13:37:00Z">
        <w:r w:rsidRPr="00FD6DC2">
          <w:rPr>
            <w:b/>
            <w:bCs/>
            <w:rPrChange w:id="68" w:author="Carrola, John [USA]" w:date="2022-09-18T13:37:00Z">
              <w:rPr/>
            </w:rPrChange>
          </w:rPr>
          <w:t>nalytics</w:t>
        </w:r>
      </w:ins>
    </w:p>
    <w:p w14:paraId="36501C3C" w14:textId="7AD707CC" w:rsidR="00D64D09" w:rsidRDefault="0006614E" w:rsidP="00D64D09">
      <w:pPr>
        <w:rPr>
          <w:ins w:id="69" w:author="Carrola, John [USA]" w:date="2022-09-18T15:01:00Z"/>
        </w:rPr>
      </w:pPr>
      <w:ins w:id="70" w:author="Carrola, John [USA]" w:date="2022-09-18T13:50:00Z">
        <w:r>
          <w:t>ATALS</w:t>
        </w:r>
      </w:ins>
      <w:ins w:id="71" w:author="Carrola, John [USA]" w:date="2022-09-18T14:44:00Z">
        <w:r w:rsidR="00D63596">
          <w:t xml:space="preserve"> function</w:t>
        </w:r>
      </w:ins>
      <w:ins w:id="72" w:author="Carrola, John [USA]" w:date="2022-09-18T15:41:00Z">
        <w:r w:rsidR="00F47DC5">
          <w:t>s</w:t>
        </w:r>
      </w:ins>
      <w:ins w:id="73" w:author="Carrola, John [USA]" w:date="2022-09-18T14:44:00Z">
        <w:r w:rsidR="00D63596">
          <w:t xml:space="preserve"> as a </w:t>
        </w:r>
      </w:ins>
      <w:ins w:id="74" w:author="Carrola, John [USA]" w:date="2022-09-18T14:55:00Z">
        <w:r w:rsidR="00D64D09">
          <w:t>S</w:t>
        </w:r>
      </w:ins>
      <w:ins w:id="75" w:author="Carrola, John [USA]" w:date="2022-09-18T14:44:00Z">
        <w:r w:rsidR="00D63596">
          <w:t>cenario</w:t>
        </w:r>
      </w:ins>
      <w:ins w:id="76" w:author="Carrola, John [USA]" w:date="2022-09-18T14:55:00Z">
        <w:r w:rsidR="00D64D09">
          <w:t xml:space="preserve"> Manager</w:t>
        </w:r>
      </w:ins>
      <w:ins w:id="77" w:author="Carrola, John [USA]" w:date="2022-09-18T14:44:00Z">
        <w:r w:rsidR="00D63596">
          <w:t xml:space="preserve"> module, </w:t>
        </w:r>
      </w:ins>
      <w:ins w:id="78" w:author="Carrola, John [USA]" w:date="2022-09-18T14:49:00Z">
        <w:r w:rsidR="00D63596">
          <w:t xml:space="preserve">driving </w:t>
        </w:r>
      </w:ins>
      <w:ins w:id="79" w:author="Carrola, John [USA]" w:date="2022-09-18T14:50:00Z">
        <w:r w:rsidR="00D63596">
          <w:t>simulations</w:t>
        </w:r>
      </w:ins>
      <w:ins w:id="80" w:author="Carrola, John [USA]" w:date="2022-09-18T14:49:00Z">
        <w:r w:rsidR="00D63596">
          <w:t xml:space="preserve"> to stress test the system</w:t>
        </w:r>
      </w:ins>
      <w:ins w:id="81" w:author="Carrola, John [USA]" w:date="2022-09-18T15:42:00Z">
        <w:r w:rsidR="00F47DC5">
          <w:t>s</w:t>
        </w:r>
      </w:ins>
      <w:ins w:id="82" w:author="Carrola, John [USA]" w:date="2022-09-18T14:49:00Z">
        <w:r w:rsidR="00D63596">
          <w:t>.</w:t>
        </w:r>
      </w:ins>
      <w:ins w:id="83" w:author="Carrola, John [USA]" w:date="2022-09-18T14:51:00Z">
        <w:r w:rsidR="00D64D09">
          <w:t xml:space="preserve"> ATLAS leverages </w:t>
        </w:r>
      </w:ins>
      <w:ins w:id="84" w:author="Carrola, John [USA]" w:date="2022-09-18T14:56:00Z">
        <w:r w:rsidR="00D64D09">
          <w:t>probabilistic AI, to collate</w:t>
        </w:r>
      </w:ins>
      <w:ins w:id="85" w:author="Carrola, John [USA]" w:date="2022-09-18T14:51:00Z">
        <w:r w:rsidR="00D64D09">
          <w:t xml:space="preserve"> structured data subsets from the centralized data </w:t>
        </w:r>
      </w:ins>
      <w:ins w:id="86" w:author="Carrola, John [USA]" w:date="2022-09-18T14:57:00Z">
        <w:r w:rsidR="00D64D09">
          <w:t>for</w:t>
        </w:r>
      </w:ins>
      <w:ins w:id="87" w:author="Carrola, John [USA]" w:date="2022-09-18T14:52:00Z">
        <w:r w:rsidR="00D64D09">
          <w:t xml:space="preserve"> the Digital Twin</w:t>
        </w:r>
      </w:ins>
      <w:ins w:id="88" w:author="Carrola, John [USA]" w:date="2022-09-18T15:00:00Z">
        <w:r w:rsidR="00D64D09">
          <w:t xml:space="preserve">’s </w:t>
        </w:r>
        <w:r w:rsidR="00D64D09" w:rsidRPr="00D64D09">
          <w:t xml:space="preserve">connected </w:t>
        </w:r>
        <w:r w:rsidR="00D64D09">
          <w:t>functions and services t</w:t>
        </w:r>
      </w:ins>
      <w:ins w:id="89" w:author="Carrola, John [USA]" w:date="2022-09-18T14:52:00Z">
        <w:r w:rsidR="00D64D09">
          <w:t>o</w:t>
        </w:r>
      </w:ins>
      <w:ins w:id="90" w:author="Carrola, John [USA]" w:date="2022-09-18T14:51:00Z">
        <w:r w:rsidR="00D64D09">
          <w:t xml:space="preserve"> </w:t>
        </w:r>
      </w:ins>
      <w:ins w:id="91" w:author="Carrola, John [USA]" w:date="2022-09-18T14:57:00Z">
        <w:r w:rsidR="00D64D09">
          <w:t xml:space="preserve">ingest and </w:t>
        </w:r>
      </w:ins>
      <w:ins w:id="92" w:author="Carrola, John [USA]" w:date="2022-09-18T14:51:00Z">
        <w:r w:rsidR="00D64D09">
          <w:t xml:space="preserve">carry out </w:t>
        </w:r>
      </w:ins>
      <w:ins w:id="93" w:author="Carrola, John [USA]" w:date="2022-09-18T14:52:00Z">
        <w:r w:rsidR="00D64D09">
          <w:t xml:space="preserve">the </w:t>
        </w:r>
      </w:ins>
      <w:ins w:id="94" w:author="Carrola, John [USA]" w:date="2022-09-18T14:51:00Z">
        <w:r w:rsidR="00D64D09">
          <w:t xml:space="preserve">what-if analysis. </w:t>
        </w:r>
      </w:ins>
      <w:ins w:id="95" w:author="Carrola, John [USA]" w:date="2022-09-18T14:53:00Z">
        <w:r w:rsidR="00D64D09">
          <w:t>ATLAS c</w:t>
        </w:r>
      </w:ins>
      <w:ins w:id="96" w:author="Carrola, John [USA]" w:date="2022-09-18T14:51:00Z">
        <w:r w:rsidR="00D64D09">
          <w:t>ontrols simulation-optimization cycles of experimental scenarios by monitoring performance metrics, to meet objectives</w:t>
        </w:r>
      </w:ins>
      <w:ins w:id="97" w:author="Carrola, John [USA]" w:date="2022-09-18T14:59:00Z">
        <w:r w:rsidR="00D64D09">
          <w:t xml:space="preserve"> and </w:t>
        </w:r>
        <w:r w:rsidR="00D64D09" w:rsidRPr="00D64D09">
          <w:t>support data analytics and/or predictive analytics minimizing risk or optimizing mission effectiveness.</w:t>
        </w:r>
      </w:ins>
    </w:p>
    <w:p w14:paraId="10A973EA" w14:textId="0934CC5A" w:rsidR="00FD6DC2" w:rsidRPr="00D64D09" w:rsidRDefault="00EB57D5" w:rsidP="00395054">
      <w:ins w:id="98" w:author="Carrola, John [USA]" w:date="2022-09-18T15:01:00Z">
        <w:r>
          <w:t xml:space="preserve">The ATLAS scenario </w:t>
        </w:r>
      </w:ins>
      <w:ins w:id="99" w:author="Carrola, John [USA]" w:date="2022-09-18T15:04:00Z">
        <w:r w:rsidR="00E131D7">
          <w:t>module, correlat</w:t>
        </w:r>
      </w:ins>
      <w:ins w:id="100" w:author="Carrola, John [USA]" w:date="2022-09-18T15:05:00Z">
        <w:r w:rsidR="00E131D7">
          <w:t>es</w:t>
        </w:r>
      </w:ins>
      <w:ins w:id="101" w:author="Carrola, John [USA]" w:date="2022-09-18T15:04:00Z">
        <w:r w:rsidR="00E131D7">
          <w:t xml:space="preserve"> patterns of available information flowing into both connected and simulation models, then comparing simulation outputs, can be used to support:</w:t>
        </w:r>
      </w:ins>
      <w:ins w:id="102" w:author="Carrola, John [USA]" w:date="2022-09-18T15:05:00Z">
        <w:r w:rsidR="00E131D7">
          <w:t xml:space="preserve"> </w:t>
        </w:r>
      </w:ins>
      <w:ins w:id="103" w:author="Carrola, John [USA]" w:date="2022-09-18T15:04:00Z">
        <w:r w:rsidR="00E131D7">
          <w:t>(</w:t>
        </w:r>
      </w:ins>
      <w:ins w:id="104" w:author="Carrola, John [USA]" w:date="2022-09-18T15:05:00Z">
        <w:r w:rsidR="00E131D7">
          <w:t>1</w:t>
        </w:r>
      </w:ins>
      <w:ins w:id="105" w:author="Carrola, John [USA]" w:date="2022-09-18T15:04:00Z">
        <w:r w:rsidR="00E131D7">
          <w:t>) forecasting the system behavior, and (</w:t>
        </w:r>
      </w:ins>
      <w:ins w:id="106" w:author="Carrola, John [USA]" w:date="2022-09-18T15:05:00Z">
        <w:r w:rsidR="00E131D7">
          <w:t>2</w:t>
        </w:r>
      </w:ins>
      <w:ins w:id="107" w:author="Carrola, John [USA]" w:date="2022-09-18T15:04:00Z">
        <w:r w:rsidR="00E131D7">
          <w:t>) deploying strategies to alter current Physical System conditions, to maximize mission effectiveness</w:t>
        </w:r>
      </w:ins>
      <w:ins w:id="108" w:author="Carrola, John [USA]" w:date="2022-09-18T15:06:00Z">
        <w:r w:rsidR="00E131D7">
          <w:t xml:space="preserve">.  </w:t>
        </w:r>
      </w:ins>
      <w:proofErr w:type="gramStart"/>
      <w:ins w:id="109" w:author="Carrola, John [USA]" w:date="2022-09-18T15:08:00Z">
        <w:r w:rsidR="00E131D7">
          <w:t>ATLAS’s control module</w:t>
        </w:r>
      </w:ins>
      <w:ins w:id="110" w:author="Carrola, John [USA]" w:date="2022-09-18T15:07:00Z">
        <w:r w:rsidR="00E131D7">
          <w:t>,</w:t>
        </w:r>
        <w:proofErr w:type="gramEnd"/>
        <w:r w:rsidR="00E131D7">
          <w:t xml:space="preserve"> a</w:t>
        </w:r>
      </w:ins>
      <w:ins w:id="111" w:author="Carrola, John [USA]" w:date="2022-09-18T15:06:00Z">
        <w:r w:rsidR="00E131D7">
          <w:t>nalyze</w:t>
        </w:r>
      </w:ins>
      <w:ins w:id="112" w:author="Carrola, John [USA]" w:date="2022-09-18T15:07:00Z">
        <w:r w:rsidR="00E131D7">
          <w:t>s</w:t>
        </w:r>
      </w:ins>
      <w:ins w:id="113" w:author="Carrola, John [USA]" w:date="2022-09-18T15:06:00Z">
        <w:r w:rsidR="00E131D7">
          <w:t xml:space="preserve"> the model performance</w:t>
        </w:r>
      </w:ins>
      <w:ins w:id="114" w:author="Carrola, John [USA]" w:date="2022-09-18T15:07:00Z">
        <w:r w:rsidR="00E131D7">
          <w:t>s</w:t>
        </w:r>
      </w:ins>
      <w:ins w:id="115" w:author="Carrola, John [USA]" w:date="2022-09-18T15:06:00Z">
        <w:r w:rsidR="00E131D7">
          <w:t xml:space="preserve"> </w:t>
        </w:r>
      </w:ins>
      <w:ins w:id="116" w:author="Carrola, John [USA]" w:date="2022-09-18T15:07:00Z">
        <w:r w:rsidR="00E131D7">
          <w:t xml:space="preserve">to </w:t>
        </w:r>
      </w:ins>
      <w:ins w:id="117" w:author="Carrola, John [USA]" w:date="2022-09-18T15:06:00Z">
        <w:r w:rsidR="00E131D7">
          <w:t xml:space="preserve">verify if the actionable insight is still applicable to the real-world </w:t>
        </w:r>
      </w:ins>
      <w:ins w:id="118" w:author="Carrola, John [USA]" w:date="2022-09-18T15:07:00Z">
        <w:r w:rsidR="00E131D7">
          <w:t>installation</w:t>
        </w:r>
      </w:ins>
      <w:ins w:id="119" w:author="Carrola, John [USA]" w:date="2022-09-18T15:08:00Z">
        <w:r w:rsidR="00E131D7">
          <w:t>’s functions and services</w:t>
        </w:r>
      </w:ins>
      <w:ins w:id="120" w:author="Carrola, John [USA]" w:date="2022-09-18T15:06:00Z">
        <w:r w:rsidR="00E131D7">
          <w:t xml:space="preserve">, and predictions </w:t>
        </w:r>
      </w:ins>
      <w:ins w:id="121" w:author="Carrola, John [USA]" w:date="2022-09-18T15:08:00Z">
        <w:r w:rsidR="00E131D7">
          <w:t xml:space="preserve">are </w:t>
        </w:r>
      </w:ins>
      <w:ins w:id="122" w:author="Carrola, John [USA]" w:date="2022-09-18T15:06:00Z">
        <w:r w:rsidR="00E131D7">
          <w:t>within the mission objectives</w:t>
        </w:r>
      </w:ins>
      <w:ins w:id="123" w:author="Carrola, John [USA]" w:date="2022-09-18T15:08:00Z">
        <w:r w:rsidR="00E131D7">
          <w:t xml:space="preserve"> for resiliency</w:t>
        </w:r>
      </w:ins>
      <w:ins w:id="124" w:author="Carrola, John [USA]" w:date="2022-09-18T15:06:00Z">
        <w:r w:rsidR="00E131D7">
          <w:t xml:space="preserve">. </w:t>
        </w:r>
      </w:ins>
    </w:p>
    <w:sectPr w:rsidR="00FD6DC2" w:rsidRPr="00D64D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Carrola, John [USA]" w:date="2022-09-18T13:15:00Z" w:initials="CJ[">
    <w:p w14:paraId="2E53EC5A" w14:textId="664FA7A4" w:rsidR="000C2E53" w:rsidRDefault="000C2E53">
      <w:pPr>
        <w:pStyle w:val="CommentText"/>
      </w:pPr>
      <w:r>
        <w:rPr>
          <w:rStyle w:val="CommentReference"/>
        </w:rPr>
        <w:annotationRef/>
      </w:r>
      <w:r>
        <w:t xml:space="preserve">Can we define this? </w:t>
      </w:r>
      <w:proofErr w:type="spellStart"/>
      <w:r>
        <w:t>Im</w:t>
      </w:r>
      <w:proofErr w:type="spellEnd"/>
      <w:r>
        <w:t xml:space="preserve"> not too </w:t>
      </w:r>
      <w:proofErr w:type="spellStart"/>
      <w:r>
        <w:t>famialr</w:t>
      </w:r>
      <w:proofErr w:type="spellEnd"/>
      <w:r>
        <w:t xml:space="preserve"> with the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53EC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9876" w16cex:dateUtc="2022-09-18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53EC5A" w16cid:durableId="26D198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rola, John [USA]">
    <w15:presenceInfo w15:providerId="AD" w15:userId="S::615583@bah.com::c618dea7-368b-42ef-8c9a-c9715315bc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D4"/>
    <w:rsid w:val="0006614E"/>
    <w:rsid w:val="000C2E53"/>
    <w:rsid w:val="001B4863"/>
    <w:rsid w:val="00275646"/>
    <w:rsid w:val="002A7CA6"/>
    <w:rsid w:val="00395054"/>
    <w:rsid w:val="00445DFD"/>
    <w:rsid w:val="00592FA6"/>
    <w:rsid w:val="005B0CD4"/>
    <w:rsid w:val="00710BBD"/>
    <w:rsid w:val="007660DE"/>
    <w:rsid w:val="00887AC2"/>
    <w:rsid w:val="0097492D"/>
    <w:rsid w:val="00A40A4F"/>
    <w:rsid w:val="00D63596"/>
    <w:rsid w:val="00D64D09"/>
    <w:rsid w:val="00E131D7"/>
    <w:rsid w:val="00EB57D5"/>
    <w:rsid w:val="00EC0189"/>
    <w:rsid w:val="00EC1A2A"/>
    <w:rsid w:val="00F47DC5"/>
    <w:rsid w:val="00FA77D8"/>
    <w:rsid w:val="00FD6DC2"/>
    <w:rsid w:val="19F9D4E8"/>
    <w:rsid w:val="25261A15"/>
    <w:rsid w:val="26BE7DD2"/>
    <w:rsid w:val="2D130D9E"/>
    <w:rsid w:val="40FB0657"/>
    <w:rsid w:val="4837A56F"/>
    <w:rsid w:val="5667340F"/>
    <w:rsid w:val="58CE9165"/>
    <w:rsid w:val="5A8159C8"/>
    <w:rsid w:val="6369CAF4"/>
    <w:rsid w:val="7908B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7CD7"/>
  <w15:chartTrackingRefBased/>
  <w15:docId w15:val="{1A682B94-3FBF-473C-9125-B79D41C0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2E53"/>
    <w:rPr>
      <w:sz w:val="16"/>
      <w:szCs w:val="16"/>
    </w:rPr>
  </w:style>
  <w:style w:type="paragraph" w:styleId="CommentText">
    <w:name w:val="annotation text"/>
    <w:basedOn w:val="Normal"/>
    <w:link w:val="CommentTextChar"/>
    <w:uiPriority w:val="99"/>
    <w:semiHidden/>
    <w:unhideWhenUsed/>
    <w:rsid w:val="000C2E53"/>
    <w:pPr>
      <w:spacing w:line="240" w:lineRule="auto"/>
    </w:pPr>
    <w:rPr>
      <w:sz w:val="20"/>
      <w:szCs w:val="20"/>
    </w:rPr>
  </w:style>
  <w:style w:type="character" w:customStyle="1" w:styleId="CommentTextChar">
    <w:name w:val="Comment Text Char"/>
    <w:basedOn w:val="DefaultParagraphFont"/>
    <w:link w:val="CommentText"/>
    <w:uiPriority w:val="99"/>
    <w:semiHidden/>
    <w:rsid w:val="000C2E53"/>
    <w:rPr>
      <w:sz w:val="20"/>
      <w:szCs w:val="20"/>
    </w:rPr>
  </w:style>
  <w:style w:type="paragraph" w:styleId="CommentSubject">
    <w:name w:val="annotation subject"/>
    <w:basedOn w:val="CommentText"/>
    <w:next w:val="CommentText"/>
    <w:link w:val="CommentSubjectChar"/>
    <w:uiPriority w:val="99"/>
    <w:semiHidden/>
    <w:unhideWhenUsed/>
    <w:rsid w:val="000C2E53"/>
    <w:rPr>
      <w:b/>
      <w:bCs/>
    </w:rPr>
  </w:style>
  <w:style w:type="character" w:customStyle="1" w:styleId="CommentSubjectChar">
    <w:name w:val="Comment Subject Char"/>
    <w:basedOn w:val="CommentTextChar"/>
    <w:link w:val="CommentSubject"/>
    <w:uiPriority w:val="99"/>
    <w:semiHidden/>
    <w:rsid w:val="000C2E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5fe813e-0caa-432a-b2ac-d555aa91bd1c}" enabled="0" method="" siteId="{d5fe813e-0caa-432a-b2ac-d555aa91bd1c}" removed="1"/>
</clbl:labelList>
</file>

<file path=docProps/app.xml><?xml version="1.0" encoding="utf-8"?>
<Properties xmlns="http://schemas.openxmlformats.org/officeDocument/2006/extended-properties" xmlns:vt="http://schemas.openxmlformats.org/officeDocument/2006/docPropsVTypes">
  <Template>Normal.dotm</Template>
  <TotalTime>74</TotalTime>
  <Pages>2</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Davila, Veronica [USA]</dc:creator>
  <cp:keywords/>
  <dc:description/>
  <cp:lastModifiedBy>Carrola, John [USA]</cp:lastModifiedBy>
  <cp:revision>3</cp:revision>
  <dcterms:created xsi:type="dcterms:W3CDTF">2022-09-18T20:15:00Z</dcterms:created>
  <dcterms:modified xsi:type="dcterms:W3CDTF">2022-09-19T20:54:00Z</dcterms:modified>
</cp:coreProperties>
</file>